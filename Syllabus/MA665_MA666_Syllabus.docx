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79D7" w14:textId="2B89EFBE" w:rsidR="00B60B9B" w:rsidRPr="006A128A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22"/>
          <w:szCs w:val="22"/>
        </w:rPr>
      </w:pP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>MA665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: 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Introduction</w:t>
      </w:r>
      <w:r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to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 xml:space="preserve"> Modeling and Data Analysis in Neuroscience</w:t>
      </w:r>
      <w:r w:rsidR="00B60B9B" w:rsidRPr="006A128A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="000D4F05" w:rsidRPr="006A128A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1A1CCF" w:rsidRPr="006A128A">
        <w:rPr>
          <w:rFonts w:ascii="Arial" w:hAnsi="Arial" w:cs="Arial"/>
          <w:b/>
          <w:bCs/>
          <w:color w:val="010101"/>
          <w:sz w:val="22"/>
          <w:szCs w:val="22"/>
        </w:rPr>
        <w:t>2</w:t>
      </w:r>
      <w:r w:rsidR="00DD467D">
        <w:rPr>
          <w:rFonts w:ascii="Arial" w:hAnsi="Arial" w:cs="Arial"/>
          <w:b/>
          <w:bCs/>
          <w:color w:val="010101"/>
          <w:sz w:val="22"/>
          <w:szCs w:val="22"/>
        </w:rPr>
        <w:t>3</w:t>
      </w:r>
      <w:r w:rsidR="00B60B9B" w:rsidRPr="006A128A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749814E1" w14:textId="7DBABDEE" w:rsidR="00B60B9B" w:rsidRPr="006A128A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Instructor: 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Pr="006A128A">
        <w:rPr>
          <w:rFonts w:ascii="Arial" w:hAnsi="Arial" w:cs="Arial"/>
          <w:bCs/>
          <w:sz w:val="22"/>
          <w:szCs w:val="22"/>
        </w:rPr>
        <w:t>Mark Kramer (mak@bu.edu)</w:t>
      </w:r>
    </w:p>
    <w:p w14:paraId="26099A8C" w14:textId="1A0CBDC1" w:rsidR="00B60B9B" w:rsidRPr="00A606B8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>Course Hours: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September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F6664F">
        <w:rPr>
          <w:rFonts w:ascii="Arial" w:hAnsi="Arial" w:cs="Arial"/>
          <w:bCs/>
          <w:sz w:val="22"/>
          <w:szCs w:val="22"/>
        </w:rPr>
        <w:t>3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6A128A">
        <w:rPr>
          <w:rFonts w:ascii="Arial" w:hAnsi="Arial" w:cs="Arial"/>
          <w:bCs/>
          <w:sz w:val="22"/>
          <w:szCs w:val="22"/>
        </w:rPr>
        <w:t>–</w:t>
      </w:r>
      <w:r w:rsidR="00527235" w:rsidRPr="006A128A">
        <w:rPr>
          <w:rFonts w:ascii="Arial" w:hAnsi="Arial" w:cs="Arial"/>
          <w:bCs/>
          <w:sz w:val="22"/>
          <w:szCs w:val="22"/>
        </w:rPr>
        <w:t xml:space="preserve"> October </w:t>
      </w:r>
      <w:r w:rsidR="000B3E0C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4</w:t>
      </w:r>
      <w:r w:rsidR="00527235" w:rsidRPr="006A128A">
        <w:rPr>
          <w:rFonts w:ascii="Arial" w:hAnsi="Arial" w:cs="Arial"/>
          <w:bCs/>
          <w:sz w:val="22"/>
          <w:szCs w:val="22"/>
        </w:rPr>
        <w:t>, 20</w:t>
      </w:r>
      <w:r w:rsidR="003343EA" w:rsidRPr="006A128A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A606B8">
        <w:rPr>
          <w:rFonts w:ascii="Arial" w:hAnsi="Arial" w:cs="Arial"/>
          <w:bCs/>
          <w:sz w:val="22"/>
          <w:szCs w:val="22"/>
        </w:rPr>
        <w:t>Tue</w:t>
      </w:r>
      <w:r w:rsidR="00677C2E" w:rsidRPr="006A128A">
        <w:rPr>
          <w:rFonts w:ascii="Arial" w:hAnsi="Arial" w:cs="Arial"/>
          <w:bCs/>
          <w:sz w:val="22"/>
          <w:szCs w:val="22"/>
        </w:rPr>
        <w:t xml:space="preserve"> &amp; </w:t>
      </w:r>
      <w:proofErr w:type="spellStart"/>
      <w:r w:rsidR="00A606B8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77C2E" w:rsidRPr="006A128A">
        <w:rPr>
          <w:rFonts w:ascii="Arial" w:hAnsi="Arial" w:cs="Arial"/>
          <w:bCs/>
          <w:sz w:val="22"/>
          <w:szCs w:val="22"/>
        </w:rPr>
        <w:t>,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12:30-</w:t>
      </w:r>
      <w:r w:rsidR="007A3322" w:rsidRPr="006A128A">
        <w:rPr>
          <w:rFonts w:ascii="Arial" w:hAnsi="Arial" w:cs="Arial"/>
          <w:bCs/>
          <w:sz w:val="22"/>
          <w:szCs w:val="22"/>
        </w:rPr>
        <w:t>1:45</w:t>
      </w:r>
      <w:r w:rsidR="00B60B9B" w:rsidRPr="006A128A">
        <w:rPr>
          <w:rFonts w:ascii="Arial" w:hAnsi="Arial" w:cs="Arial"/>
          <w:bCs/>
          <w:sz w:val="22"/>
          <w:szCs w:val="22"/>
        </w:rPr>
        <w:t xml:space="preserve"> PM, </w:t>
      </w:r>
      <w:r w:rsidR="000C35E8" w:rsidRPr="006A128A">
        <w:rPr>
          <w:rFonts w:ascii="Arial" w:hAnsi="Arial" w:cs="Arial"/>
          <w:bCs/>
          <w:sz w:val="22"/>
          <w:szCs w:val="22"/>
        </w:rPr>
        <w:t>CAS B25B</w:t>
      </w:r>
    </w:p>
    <w:p w14:paraId="5359D2E7" w14:textId="179063F3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 w:rsidRPr="006A128A">
        <w:rPr>
          <w:rFonts w:ascii="Arial" w:hAnsi="Arial" w:cs="Arial"/>
          <w:b/>
          <w:bCs/>
          <w:sz w:val="22"/>
          <w:szCs w:val="22"/>
        </w:rPr>
        <w:tab/>
      </w:r>
      <w:r w:rsidR="0085094B">
        <w:rPr>
          <w:rFonts w:ascii="Arial" w:hAnsi="Arial" w:cs="Arial"/>
          <w:bCs/>
          <w:sz w:val="22"/>
          <w:szCs w:val="22"/>
        </w:rPr>
        <w:t>TBD</w:t>
      </w:r>
    </w:p>
    <w:p w14:paraId="751DF29B" w14:textId="666DDEC9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="0012460B"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13944C41" w:rsidR="00B60B9B" w:rsidRPr="003D4203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 xml:space="preserve">ourse Website:  </w:t>
      </w:r>
      <w:r w:rsidR="0012460B" w:rsidRPr="003D4203">
        <w:rPr>
          <w:rFonts w:ascii="Arial" w:hAnsi="Arial" w:cs="Arial"/>
          <w:bCs/>
          <w:sz w:val="22"/>
          <w:szCs w:val="22"/>
        </w:rPr>
        <w:t>     </w:t>
      </w:r>
      <w:hyperlink r:id="rId5" w:history="1">
        <w:r w:rsidR="003B0199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6F03A1" w:rsidRPr="003D4203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3D4203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3D4203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321592A" w14:textId="5E69A425" w:rsidR="00B60B9B" w:rsidRPr="003D4203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3D4203">
        <w:rPr>
          <w:rFonts w:ascii="Arial" w:hAnsi="Arial" w:cs="Arial"/>
          <w:sz w:val="22"/>
          <w:szCs w:val="22"/>
        </w:rPr>
        <w:t xml:space="preserve">This course is intended </w:t>
      </w:r>
      <w:r w:rsidR="008D3A58" w:rsidRPr="003D4203">
        <w:rPr>
          <w:rFonts w:ascii="Arial" w:hAnsi="Arial" w:cs="Arial"/>
          <w:sz w:val="22"/>
          <w:szCs w:val="22"/>
        </w:rPr>
        <w:t>to introduce</w:t>
      </w:r>
      <w:r w:rsidRPr="003D4203">
        <w:rPr>
          <w:rFonts w:ascii="Arial" w:hAnsi="Arial" w:cs="Arial"/>
          <w:sz w:val="22"/>
          <w:szCs w:val="22"/>
        </w:rPr>
        <w:t xml:space="preserve"> neuroscience graduate students </w:t>
      </w:r>
      <w:r w:rsidR="008D3A58" w:rsidRPr="003D4203">
        <w:rPr>
          <w:rFonts w:ascii="Arial" w:hAnsi="Arial" w:cs="Arial"/>
          <w:sz w:val="22"/>
          <w:szCs w:val="22"/>
        </w:rPr>
        <w:t xml:space="preserve">to </w:t>
      </w:r>
      <w:r w:rsidRPr="003D4203">
        <w:rPr>
          <w:rFonts w:ascii="Arial" w:hAnsi="Arial" w:cs="Arial"/>
          <w:sz w:val="22"/>
          <w:szCs w:val="22"/>
        </w:rPr>
        <w:t>mathemat</w:t>
      </w:r>
      <w:r w:rsidR="00D5196E" w:rsidRPr="003D4203">
        <w:rPr>
          <w:rFonts w:ascii="Arial" w:hAnsi="Arial" w:cs="Arial"/>
          <w:sz w:val="22"/>
          <w:szCs w:val="22"/>
        </w:rPr>
        <w:t xml:space="preserve">ical concepts in neuroscience. </w:t>
      </w:r>
      <w:r w:rsidRPr="003D4203">
        <w:rPr>
          <w:rFonts w:ascii="Arial" w:hAnsi="Arial" w:cs="Arial"/>
          <w:sz w:val="22"/>
          <w:szCs w:val="22"/>
        </w:rPr>
        <w:t>We will use experimental observations to motivate the study of mathematics</w:t>
      </w:r>
      <w:r w:rsidR="00A606B8">
        <w:rPr>
          <w:rFonts w:ascii="Arial" w:hAnsi="Arial" w:cs="Arial"/>
          <w:sz w:val="22"/>
          <w:szCs w:val="22"/>
        </w:rPr>
        <w:t xml:space="preserve"> and statistics</w:t>
      </w:r>
      <w:r w:rsidR="008D3A58" w:rsidRPr="003D4203">
        <w:rPr>
          <w:rFonts w:ascii="Arial" w:hAnsi="Arial" w:cs="Arial"/>
          <w:sz w:val="22"/>
          <w:szCs w:val="22"/>
        </w:rPr>
        <w:t xml:space="preserve">. </w:t>
      </w:r>
      <w:r w:rsidRPr="003D4203">
        <w:rPr>
          <w:rFonts w:ascii="Arial" w:hAnsi="Arial" w:cs="Arial"/>
          <w:sz w:val="22"/>
          <w:szCs w:val="22"/>
        </w:rPr>
        <w:t xml:space="preserve">The course will </w:t>
      </w:r>
      <w:r w:rsidR="00882C74" w:rsidRPr="003D4203">
        <w:rPr>
          <w:rFonts w:ascii="Arial" w:hAnsi="Arial" w:cs="Arial"/>
          <w:sz w:val="22"/>
          <w:szCs w:val="22"/>
        </w:rPr>
        <w:t xml:space="preserve">focus on fundamental topics in </w:t>
      </w:r>
      <w:r w:rsidRPr="003D4203">
        <w:rPr>
          <w:rFonts w:ascii="Arial" w:hAnsi="Arial" w:cs="Arial"/>
          <w:sz w:val="22"/>
          <w:szCs w:val="22"/>
        </w:rPr>
        <w:t xml:space="preserve">mathematical neuroscience, with emphasis on quantifying neurophysiological time series and developing mathematical models of the activity observed. An important component of the course </w:t>
      </w:r>
      <w:r w:rsidR="00643FAE" w:rsidRPr="003D4203">
        <w:rPr>
          <w:rFonts w:ascii="Arial" w:hAnsi="Arial" w:cs="Arial"/>
          <w:sz w:val="22"/>
          <w:szCs w:val="22"/>
        </w:rPr>
        <w:t>is</w:t>
      </w:r>
      <w:r w:rsidRPr="003D4203">
        <w:rPr>
          <w:rFonts w:ascii="Arial" w:hAnsi="Arial" w:cs="Arial"/>
          <w:sz w:val="22"/>
          <w:szCs w:val="22"/>
        </w:rPr>
        <w:t xml:space="preserve"> an introduction to s</w:t>
      </w:r>
      <w:r w:rsidR="008D3A58" w:rsidRPr="003D4203">
        <w:rPr>
          <w:rFonts w:ascii="Arial" w:hAnsi="Arial" w:cs="Arial"/>
          <w:sz w:val="22"/>
          <w:szCs w:val="22"/>
        </w:rPr>
        <w:t xml:space="preserve">cientific computing. </w:t>
      </w:r>
      <w:r w:rsidR="001845D6" w:rsidRPr="003D4203">
        <w:rPr>
          <w:rFonts w:ascii="Arial" w:hAnsi="Arial" w:cs="Arial"/>
          <w:bCs/>
          <w:sz w:val="22"/>
          <w:szCs w:val="22"/>
        </w:rPr>
        <w:t>Completing the material in this course will provide you with an introduction to a subset of topics in computational neuroscience.</w:t>
      </w:r>
    </w:p>
    <w:p w14:paraId="3B9C29A0" w14:textId="77777777" w:rsidR="004074E1" w:rsidRPr="003D4203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005C06B0" w14:textId="628A5E8E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 w:rsidRPr="003D4203">
        <w:rPr>
          <w:rFonts w:ascii="Arial" w:hAnsi="Arial" w:cs="Arial"/>
          <w:sz w:val="22"/>
          <w:szCs w:val="22"/>
        </w:rPr>
        <w:t xml:space="preserve"> neuroscience graduate courses.</w:t>
      </w:r>
      <w:r w:rsidRPr="003D4203">
        <w:rPr>
          <w:rFonts w:ascii="Arial" w:hAnsi="Arial" w:cs="Arial"/>
          <w:sz w:val="22"/>
          <w:szCs w:val="22"/>
        </w:rPr>
        <w:t> To teach basi</w:t>
      </w:r>
      <w:r w:rsidR="00677C2E" w:rsidRPr="003D4203">
        <w:rPr>
          <w:rFonts w:ascii="Arial" w:hAnsi="Arial" w:cs="Arial"/>
          <w:sz w:val="22"/>
          <w:szCs w:val="22"/>
        </w:rPr>
        <w:t>c programming skills.</w:t>
      </w:r>
      <w:r w:rsidRPr="003D4203">
        <w:rPr>
          <w:rFonts w:ascii="Arial" w:hAnsi="Arial" w:cs="Arial"/>
          <w:sz w:val="22"/>
          <w:szCs w:val="22"/>
        </w:rPr>
        <w:t xml:space="preserve"> To think about </w:t>
      </w:r>
      <w:r w:rsidR="00D153B2" w:rsidRPr="003D4203">
        <w:rPr>
          <w:rFonts w:ascii="Arial" w:hAnsi="Arial" w:cs="Arial"/>
          <w:sz w:val="22"/>
          <w:szCs w:val="22"/>
        </w:rPr>
        <w:t xml:space="preserve">problems in </w:t>
      </w:r>
      <w:r w:rsidRPr="003D4203">
        <w:rPr>
          <w:rFonts w:ascii="Arial" w:hAnsi="Arial" w:cs="Arial"/>
          <w:sz w:val="22"/>
          <w:szCs w:val="22"/>
        </w:rPr>
        <w:t>neuroscience in quantitative ways.</w:t>
      </w:r>
    </w:p>
    <w:p w14:paraId="65794F0C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AE97DEF" w14:textId="17D391AD" w:rsidR="00B60B9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677C2E" w:rsidRPr="003D4203">
        <w:rPr>
          <w:rFonts w:ascii="Arial" w:hAnsi="Arial" w:cs="Arial"/>
          <w:bCs/>
          <w:sz w:val="22"/>
          <w:szCs w:val="22"/>
        </w:rPr>
        <w:t>The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>main requirement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in this course is </w:t>
      </w:r>
      <w:r w:rsidR="00677C2E" w:rsidRPr="003D4203">
        <w:rPr>
          <w:rFonts w:ascii="Arial" w:hAnsi="Arial" w:cs="Arial"/>
          <w:bCs/>
          <w:sz w:val="22"/>
          <w:szCs w:val="22"/>
          <w:u w:val="single"/>
        </w:rPr>
        <w:t>e</w:t>
      </w:r>
      <w:r w:rsidRPr="003D4203">
        <w:rPr>
          <w:rFonts w:ascii="Arial" w:hAnsi="Arial" w:cs="Arial"/>
          <w:bCs/>
          <w:sz w:val="22"/>
          <w:szCs w:val="22"/>
          <w:u w:val="single"/>
        </w:rPr>
        <w:t>ffort</w:t>
      </w:r>
      <w:r w:rsidRPr="003D4203">
        <w:rPr>
          <w:rFonts w:ascii="Arial" w:hAnsi="Arial" w:cs="Arial"/>
          <w:bCs/>
          <w:sz w:val="22"/>
          <w:szCs w:val="22"/>
        </w:rPr>
        <w:t>. I expect your full effort during our course meetings, and outside of the course, to meet the course objectives</w:t>
      </w:r>
      <w:r w:rsidR="00677C2E" w:rsidRPr="003D4203"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may </w:t>
      </w:r>
      <w:r w:rsidR="00677C2E" w:rsidRPr="003D4203">
        <w:rPr>
          <w:rFonts w:ascii="Arial" w:hAnsi="Arial" w:cs="Arial"/>
          <w:bCs/>
          <w:sz w:val="22"/>
          <w:szCs w:val="22"/>
        </w:rPr>
        <w:t>work together in teams</w:t>
      </w:r>
      <w:r w:rsidR="003343EA" w:rsidRPr="003D4203">
        <w:rPr>
          <w:rFonts w:ascii="Arial" w:hAnsi="Arial" w:cs="Arial"/>
          <w:bCs/>
          <w:sz w:val="22"/>
          <w:szCs w:val="22"/>
        </w:rPr>
        <w:t>, but must submit your own solutions to all assignments</w:t>
      </w:r>
      <w:r w:rsidR="00677C2E" w:rsidRPr="003D4203">
        <w:rPr>
          <w:rFonts w:ascii="Arial" w:hAnsi="Arial" w:cs="Arial"/>
          <w:bCs/>
          <w:sz w:val="22"/>
          <w:szCs w:val="22"/>
        </w:rPr>
        <w:t>.</w:t>
      </w:r>
    </w:p>
    <w:p w14:paraId="7AA081BE" w14:textId="77777777" w:rsidR="00B60B9B" w:rsidRPr="003D420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43F38B0D" w14:textId="27506E79" w:rsidR="00973B8B" w:rsidRPr="00A606B8" w:rsidRDefault="00B60B9B" w:rsidP="00DD467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="00A606B8" w:rsidRPr="003D4203">
        <w:rPr>
          <w:rFonts w:ascii="Arial" w:hAnsi="Arial" w:cs="Arial"/>
          <w:bCs/>
          <w:sz w:val="22"/>
          <w:szCs w:val="22"/>
        </w:rPr>
        <w:t>To earn an A</w:t>
      </w:r>
      <w:r w:rsidR="00A606B8">
        <w:rPr>
          <w:rFonts w:ascii="Arial" w:hAnsi="Arial" w:cs="Arial"/>
          <w:bCs/>
          <w:sz w:val="22"/>
          <w:szCs w:val="22"/>
        </w:rPr>
        <w:t>,</w:t>
      </w:r>
      <w:r w:rsidR="00A606B8" w:rsidRPr="003D4203">
        <w:rPr>
          <w:rFonts w:ascii="Arial" w:hAnsi="Arial" w:cs="Arial"/>
          <w:bCs/>
          <w:sz w:val="22"/>
          <w:szCs w:val="22"/>
        </w:rPr>
        <w:t xml:space="preserve"> complete all assignments</w:t>
      </w:r>
      <w:r w:rsidR="00A606B8">
        <w:rPr>
          <w:rFonts w:ascii="Arial" w:hAnsi="Arial" w:cs="Arial"/>
          <w:bCs/>
          <w:sz w:val="22"/>
          <w:szCs w:val="22"/>
        </w:rPr>
        <w:t>, and participate in class discussions</w:t>
      </w:r>
      <w:r w:rsidR="00A606B8" w:rsidRPr="003D4203">
        <w:rPr>
          <w:rFonts w:ascii="Arial" w:hAnsi="Arial" w:cs="Arial"/>
          <w:bCs/>
          <w:sz w:val="22"/>
          <w:szCs w:val="22"/>
        </w:rPr>
        <w:t>. Effort towards understanding and solving each problem is more important than reporting a correct solution.</w:t>
      </w:r>
    </w:p>
    <w:p w14:paraId="42DB75CA" w14:textId="14DDBC0D" w:rsidR="00C56A37" w:rsidRPr="003D4203" w:rsidRDefault="00C56A3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B48FAEF" w14:textId="0DA0DE59" w:rsidR="0011775A" w:rsidRPr="003D4203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1</w:t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>
        <w:rPr>
          <w:rFonts w:ascii="Arial" w:hAnsi="Arial" w:cs="Arial"/>
          <w:b/>
          <w:bCs/>
          <w:sz w:val="22"/>
          <w:szCs w:val="22"/>
        </w:rPr>
        <w:tab/>
      </w:r>
      <w:r w:rsidR="003842F1" w:rsidRPr="003842F1">
        <w:rPr>
          <w:rFonts w:ascii="Arial" w:hAnsi="Arial" w:cs="Arial"/>
          <w:b/>
          <w:bCs/>
          <w:sz w:val="22"/>
          <w:szCs w:val="22"/>
        </w:rPr>
        <w:t>Introduction</w:t>
      </w:r>
    </w:p>
    <w:p w14:paraId="5DEE4522" w14:textId="2C0C5E39" w:rsidR="00422879" w:rsidRPr="003D4203" w:rsidRDefault="0011775A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sz w:val="22"/>
          <w:szCs w:val="22"/>
        </w:rPr>
        <w:t>5</w:t>
      </w:r>
      <w:r w:rsidR="008A0B70">
        <w:rPr>
          <w:rFonts w:ascii="Arial" w:hAnsi="Arial" w:cs="Arial"/>
          <w:bCs/>
          <w:sz w:val="22"/>
          <w:szCs w:val="22"/>
        </w:rPr>
        <w:t>, 7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410D6A" w:rsidRPr="003D4203">
        <w:rPr>
          <w:rFonts w:ascii="Arial" w:hAnsi="Arial" w:cs="Arial"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Programming Proficiency</w:t>
      </w:r>
      <w:r w:rsidR="009E728E">
        <w:rPr>
          <w:rFonts w:ascii="Arial" w:hAnsi="Arial" w:cs="Arial"/>
          <w:bCs/>
          <w:sz w:val="22"/>
          <w:szCs w:val="22"/>
        </w:rPr>
        <w:t xml:space="preserve"> </w:t>
      </w:r>
    </w:p>
    <w:p w14:paraId="16CF1053" w14:textId="7FA17560" w:rsidR="00A37FCE" w:rsidRPr="005151C5" w:rsidRDefault="0011775A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2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 w:rsidRPr="00422879">
        <w:rPr>
          <w:rFonts w:ascii="Arial" w:hAnsi="Arial" w:cs="Arial"/>
          <w:b/>
          <w:bCs/>
          <w:color w:val="000000" w:themeColor="text1"/>
          <w:sz w:val="22"/>
          <w:szCs w:val="22"/>
        </w:rPr>
        <w:t>I&amp;F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85F5EDA" w14:textId="040CFA41" w:rsidR="00422879" w:rsidRPr="00C56A37" w:rsidRDefault="00122F67" w:rsidP="00C56A3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422879">
        <w:rPr>
          <w:rFonts w:ascii="Arial" w:hAnsi="Arial" w:cs="Arial"/>
          <w:bCs/>
          <w:color w:val="000000" w:themeColor="text1"/>
          <w:sz w:val="22"/>
          <w:szCs w:val="22"/>
        </w:rPr>
        <w:t xml:space="preserve">Sept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</w:t>
      </w:r>
      <w:r w:rsidR="000C35E8" w:rsidRPr="00422879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 xml:space="preserve"> 14</w:t>
      </w:r>
      <w:r w:rsidRPr="003D4203">
        <w:rPr>
          <w:rFonts w:ascii="Arial" w:hAnsi="Arial" w:cs="Arial"/>
          <w:bCs/>
          <w:sz w:val="22"/>
          <w:szCs w:val="22"/>
        </w:rPr>
        <w:t>:</w:t>
      </w:r>
      <w:r w:rsidRPr="003D4203">
        <w:rPr>
          <w:rFonts w:ascii="Arial" w:hAnsi="Arial" w:cs="Arial"/>
          <w:bCs/>
          <w:sz w:val="22"/>
          <w:szCs w:val="22"/>
        </w:rPr>
        <w:tab/>
      </w:r>
      <w:r w:rsidR="00AC1FC9" w:rsidRPr="003D4203">
        <w:rPr>
          <w:rFonts w:ascii="Arial" w:hAnsi="Arial" w:cs="Arial"/>
          <w:bCs/>
          <w:sz w:val="22"/>
          <w:szCs w:val="22"/>
        </w:rPr>
        <w:tab/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Class</w:t>
      </w:r>
      <w:r w:rsidR="000C35E8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1D7DD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F2058"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 The integrate and fire neuron, and its </w:t>
      </w:r>
      <w:proofErr w:type="gramStart"/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extensions</w:t>
      </w:r>
      <w:proofErr w:type="gramEnd"/>
    </w:p>
    <w:p w14:paraId="6D744BF2" w14:textId="1CCDF051" w:rsidR="00B60B9B" w:rsidRPr="003D4203" w:rsidRDefault="00C27F4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Topic 3</w:t>
      </w:r>
      <w:r w:rsidR="000C35E8">
        <w:rPr>
          <w:rFonts w:ascii="Arial" w:hAnsi="Arial" w:cs="Arial"/>
          <w:b/>
          <w:bCs/>
          <w:sz w:val="22"/>
          <w:szCs w:val="22"/>
        </w:rPr>
        <w:tab/>
      </w:r>
      <w:r w:rsidR="000C35E8">
        <w:rPr>
          <w:rFonts w:ascii="Arial" w:hAnsi="Arial" w:cs="Arial"/>
          <w:b/>
          <w:bCs/>
          <w:sz w:val="22"/>
          <w:szCs w:val="22"/>
        </w:rPr>
        <w:tab/>
        <w:t>HH</w:t>
      </w:r>
      <w:r w:rsidR="005151C5">
        <w:rPr>
          <w:rFonts w:ascii="Arial" w:hAnsi="Arial" w:cs="Arial"/>
          <w:b/>
          <w:bCs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957DA5C" w14:textId="103295DC" w:rsidR="00B73F15" w:rsidRPr="003D4203" w:rsidRDefault="000B3E0C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Cs/>
          <w:sz w:val="22"/>
          <w:szCs w:val="22"/>
        </w:rPr>
        <w:t xml:space="preserve">Sept </w:t>
      </w:r>
      <w:r w:rsidR="000C35E8">
        <w:rPr>
          <w:rFonts w:ascii="Arial" w:hAnsi="Arial" w:cs="Arial"/>
          <w:bCs/>
          <w:sz w:val="22"/>
          <w:szCs w:val="22"/>
        </w:rPr>
        <w:t>1</w:t>
      </w:r>
      <w:r w:rsidR="00DD467D">
        <w:rPr>
          <w:rFonts w:ascii="Arial" w:hAnsi="Arial" w:cs="Arial"/>
          <w:bCs/>
          <w:sz w:val="22"/>
          <w:szCs w:val="22"/>
        </w:rPr>
        <w:t>9</w:t>
      </w:r>
      <w:r w:rsidR="000C35E8">
        <w:rPr>
          <w:rFonts w:ascii="Arial" w:hAnsi="Arial" w:cs="Arial"/>
          <w:bCs/>
          <w:sz w:val="22"/>
          <w:szCs w:val="22"/>
        </w:rPr>
        <w:t xml:space="preserve">, </w:t>
      </w:r>
      <w:r w:rsidR="008A0B70">
        <w:rPr>
          <w:rFonts w:ascii="Arial" w:hAnsi="Arial" w:cs="Arial"/>
          <w:bCs/>
          <w:sz w:val="22"/>
          <w:szCs w:val="22"/>
        </w:rPr>
        <w:t>21</w:t>
      </w:r>
      <w:r w:rsidR="00B73F15" w:rsidRPr="003D4203">
        <w:rPr>
          <w:rFonts w:ascii="Arial" w:hAnsi="Arial" w:cs="Arial"/>
          <w:bCs/>
          <w:sz w:val="22"/>
          <w:szCs w:val="22"/>
        </w:rPr>
        <w:t>:</w:t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sz w:val="22"/>
          <w:szCs w:val="22"/>
        </w:rPr>
        <w:tab/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9C2D40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B73F15" w:rsidRPr="003D4203">
        <w:rPr>
          <w:rFonts w:ascii="Arial" w:hAnsi="Arial" w:cs="Arial"/>
          <w:bCs/>
          <w:color w:val="000000" w:themeColor="text1"/>
          <w:sz w:val="22"/>
          <w:szCs w:val="22"/>
        </w:rPr>
        <w:t>: The Hodgkin-Huxley neuron</w:t>
      </w:r>
    </w:p>
    <w:p w14:paraId="36071065" w14:textId="5E120FDA" w:rsidR="00C56A37" w:rsidRPr="003D4203" w:rsidRDefault="00C56A37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Topic 4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>Basic Analysis of Spike Train Data</w:t>
      </w:r>
    </w:p>
    <w:p w14:paraId="4DED22E8" w14:textId="613F631B" w:rsidR="00C56A37" w:rsidRDefault="00941EE0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Sept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6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,2</w:t>
      </w:r>
      <w:r w:rsidR="008A0B70">
        <w:rPr>
          <w:rFonts w:ascii="Arial" w:hAnsi="Arial" w:cs="Arial"/>
          <w:bCs/>
          <w:color w:val="000000" w:themeColor="text1"/>
          <w:sz w:val="22"/>
          <w:szCs w:val="22"/>
        </w:rPr>
        <w:t>8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 xml:space="preserve"> 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3,</w:t>
      </w:r>
      <w:r w:rsidR="00D34E92">
        <w:rPr>
          <w:rFonts w:ascii="Arial" w:hAnsi="Arial" w:cs="Arial"/>
          <w:bCs/>
          <w:color w:val="000000" w:themeColor="text1"/>
          <w:sz w:val="22"/>
          <w:szCs w:val="22"/>
        </w:rPr>
        <w:t>5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144167">
        <w:rPr>
          <w:rFonts w:ascii="Arial" w:hAnsi="Arial" w:cs="Arial"/>
          <w:bCs/>
          <w:color w:val="000000" w:themeColor="text1"/>
          <w:sz w:val="22"/>
          <w:szCs w:val="22"/>
        </w:rPr>
        <w:t xml:space="preserve">In class lecture(s), </w:t>
      </w:r>
      <w:r w:rsidR="00716658">
        <w:rPr>
          <w:rFonts w:ascii="Arial" w:hAnsi="Arial" w:cs="Arial"/>
          <w:bCs/>
          <w:color w:val="000000" w:themeColor="text1"/>
          <w:sz w:val="22"/>
          <w:szCs w:val="22"/>
        </w:rPr>
        <w:t>and example data analysis.</w:t>
      </w:r>
    </w:p>
    <w:p w14:paraId="5484A039" w14:textId="77777777" w:rsidR="005151C5" w:rsidRPr="005151C5" w:rsidRDefault="000B3E0C" w:rsidP="005151C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3D4203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6A37">
        <w:rPr>
          <w:rFonts w:ascii="Arial" w:hAnsi="Arial" w:cs="Arial"/>
          <w:b/>
          <w:bCs/>
          <w:color w:val="000000" w:themeColor="text1"/>
          <w:sz w:val="22"/>
          <w:szCs w:val="22"/>
        </w:rPr>
        <w:t>5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ERP</w:t>
      </w:r>
      <w:r w:rsidR="005151C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5151C5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37D644AD" w14:textId="6830C151" w:rsidR="000C35E8" w:rsidRPr="003D4203" w:rsidRDefault="00BF3638" w:rsidP="00C04DA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12, 17</w:t>
      </w:r>
      <w:r w:rsidR="00716658" w:rsidRPr="000C35E8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3D4203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 xml:space="preserve">Class </w:t>
      </w:r>
      <w:r w:rsidR="00044CCF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0B3E0C" w:rsidRPr="003D4203">
        <w:rPr>
          <w:rFonts w:ascii="Arial" w:hAnsi="Arial" w:cs="Arial"/>
          <w:bCs/>
          <w:color w:val="000000" w:themeColor="text1"/>
          <w:sz w:val="22"/>
          <w:szCs w:val="22"/>
        </w:rPr>
        <w:t>: The event-related potential</w:t>
      </w:r>
    </w:p>
    <w:p w14:paraId="0BC87947" w14:textId="02B36C44" w:rsidR="005363F0" w:rsidRPr="00FE483C" w:rsidRDefault="000B3E0C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0C35E8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Topic </w:t>
      </w:r>
      <w:r w:rsidR="00C51050">
        <w:rPr>
          <w:rFonts w:ascii="Arial" w:hAnsi="Arial" w:cs="Arial"/>
          <w:b/>
          <w:bCs/>
          <w:color w:val="000000" w:themeColor="text1"/>
          <w:sz w:val="22"/>
          <w:szCs w:val="22"/>
        </w:rPr>
        <w:t>6</w:t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="000C35E8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Power spectrum</w:t>
      </w:r>
      <w:r w:rsidR="00FE483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FE483C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7483621E" w14:textId="560D5210" w:rsidR="00A606B8" w:rsidRDefault="00C51050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Oct </w:t>
      </w:r>
      <w:r w:rsidR="00BF3638">
        <w:rPr>
          <w:rFonts w:ascii="Arial" w:hAnsi="Arial" w:cs="Arial"/>
          <w:bCs/>
          <w:color w:val="000000" w:themeColor="text1"/>
          <w:sz w:val="22"/>
          <w:szCs w:val="22"/>
        </w:rPr>
        <w:t>19, 2</w:t>
      </w:r>
      <w:r w:rsidR="00DD467D">
        <w:rPr>
          <w:rFonts w:ascii="Arial" w:hAnsi="Arial" w:cs="Arial"/>
          <w:bCs/>
          <w:color w:val="000000" w:themeColor="text1"/>
          <w:sz w:val="22"/>
          <w:szCs w:val="22"/>
        </w:rPr>
        <w:t>4: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Class </w:t>
      </w:r>
      <w:r w:rsidR="0043201E"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="005363F0" w:rsidRPr="000C35E8">
        <w:rPr>
          <w:rFonts w:ascii="Arial" w:hAnsi="Arial" w:cs="Arial"/>
          <w:bCs/>
          <w:color w:val="000000" w:themeColor="text1"/>
          <w:sz w:val="22"/>
          <w:szCs w:val="22"/>
        </w:rPr>
        <w:t>: The power spectrum</w:t>
      </w:r>
    </w:p>
    <w:p w14:paraId="4B8ADE67" w14:textId="115E94E9" w:rsidR="007A4529" w:rsidRPr="00A606B8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color w:val="010101"/>
          <w:sz w:val="22"/>
          <w:szCs w:val="22"/>
        </w:rPr>
        <w:lastRenderedPageBreak/>
        <w:t xml:space="preserve">MA666: </w:t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="00926919" w:rsidRPr="003D4203">
        <w:rPr>
          <w:rFonts w:ascii="Arial" w:hAnsi="Arial" w:cs="Arial"/>
          <w:b/>
          <w:bCs/>
          <w:color w:val="010101"/>
          <w:sz w:val="22"/>
          <w:szCs w:val="22"/>
        </w:rPr>
        <w:tab/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Advanced Modeling and Data Analysis in Neuroscience</w:t>
      </w:r>
      <w:r w:rsidRPr="003D4203">
        <w:rPr>
          <w:rFonts w:ascii="MS Gothic" w:eastAsia="MS Gothic" w:hAnsi="MS Gothic" w:cs="MS Gothic" w:hint="eastAsia"/>
          <w:b/>
          <w:bCs/>
          <w:sz w:val="22"/>
          <w:szCs w:val="22"/>
        </w:rPr>
        <w:t> 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(Fall 20</w:t>
      </w:r>
      <w:r w:rsidR="00DA3D5B" w:rsidRPr="003D4203">
        <w:rPr>
          <w:rFonts w:ascii="Arial" w:hAnsi="Arial" w:cs="Arial"/>
          <w:b/>
          <w:bCs/>
          <w:color w:val="010101"/>
          <w:sz w:val="22"/>
          <w:szCs w:val="22"/>
        </w:rPr>
        <w:t>20</w:t>
      </w:r>
      <w:r w:rsidRPr="003D4203">
        <w:rPr>
          <w:rFonts w:ascii="Arial" w:hAnsi="Arial" w:cs="Arial"/>
          <w:b/>
          <w:bCs/>
          <w:color w:val="010101"/>
          <w:sz w:val="22"/>
          <w:szCs w:val="22"/>
        </w:rPr>
        <w:t>)</w:t>
      </w:r>
    </w:p>
    <w:p w14:paraId="298304FD" w14:textId="4AB4241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Instructor: 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Mark Kramer (mak@</w:t>
      </w:r>
      <w:r w:rsidR="00044904" w:rsidRPr="003D4203">
        <w:rPr>
          <w:rFonts w:ascii="Arial" w:hAnsi="Arial" w:cs="Arial"/>
          <w:bCs/>
          <w:sz w:val="22"/>
          <w:szCs w:val="22"/>
        </w:rPr>
        <w:t>math.</w:t>
      </w:r>
      <w:r w:rsidRPr="003D4203">
        <w:rPr>
          <w:rFonts w:ascii="Arial" w:hAnsi="Arial" w:cs="Arial"/>
          <w:bCs/>
          <w:sz w:val="22"/>
          <w:szCs w:val="22"/>
        </w:rPr>
        <w:t>bu.edu)</w:t>
      </w:r>
    </w:p>
    <w:p w14:paraId="2C5313D0" w14:textId="14150E1A" w:rsidR="006A128A" w:rsidRPr="00A606B8" w:rsidRDefault="007A4529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Hours: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="00823934" w:rsidRPr="003D4203">
        <w:rPr>
          <w:rFonts w:ascii="Arial" w:hAnsi="Arial" w:cs="Arial"/>
          <w:bCs/>
          <w:sz w:val="22"/>
          <w:szCs w:val="22"/>
        </w:rPr>
        <w:t>October 2</w:t>
      </w:r>
      <w:r w:rsidR="006A128A">
        <w:rPr>
          <w:rFonts w:ascii="Arial" w:hAnsi="Arial" w:cs="Arial"/>
          <w:bCs/>
          <w:sz w:val="22"/>
          <w:szCs w:val="22"/>
        </w:rPr>
        <w:t>6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DD467D">
        <w:rPr>
          <w:rFonts w:ascii="Arial" w:hAnsi="Arial" w:cs="Arial"/>
          <w:bCs/>
          <w:sz w:val="22"/>
          <w:szCs w:val="22"/>
        </w:rPr>
        <w:t>23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926919" w:rsidRPr="003D4203">
        <w:rPr>
          <w:rFonts w:ascii="Arial" w:hAnsi="Arial" w:cs="Arial"/>
          <w:bCs/>
          <w:sz w:val="22"/>
          <w:szCs w:val="22"/>
        </w:rPr>
        <w:t>–</w:t>
      </w:r>
      <w:r w:rsidRPr="003D4203">
        <w:rPr>
          <w:rFonts w:ascii="Arial" w:hAnsi="Arial" w:cs="Arial"/>
          <w:bCs/>
          <w:sz w:val="22"/>
          <w:szCs w:val="22"/>
        </w:rPr>
        <w:t xml:space="preserve"> </w:t>
      </w:r>
      <w:r w:rsidR="00823934" w:rsidRPr="003D4203">
        <w:rPr>
          <w:rFonts w:ascii="Arial" w:hAnsi="Arial" w:cs="Arial"/>
          <w:bCs/>
          <w:sz w:val="22"/>
          <w:szCs w:val="22"/>
        </w:rPr>
        <w:t xml:space="preserve">December </w:t>
      </w:r>
      <w:r w:rsidR="00DD467D">
        <w:rPr>
          <w:rFonts w:ascii="Arial" w:hAnsi="Arial" w:cs="Arial"/>
          <w:bCs/>
          <w:sz w:val="22"/>
          <w:szCs w:val="22"/>
        </w:rPr>
        <w:t>12</w:t>
      </w:r>
      <w:r w:rsidR="00823934" w:rsidRPr="003D4203">
        <w:rPr>
          <w:rFonts w:ascii="Arial" w:hAnsi="Arial" w:cs="Arial"/>
          <w:bCs/>
          <w:sz w:val="22"/>
          <w:szCs w:val="22"/>
        </w:rPr>
        <w:t>, 20</w:t>
      </w:r>
      <w:r w:rsidR="003343EA" w:rsidRPr="003D4203">
        <w:rPr>
          <w:rFonts w:ascii="Arial" w:hAnsi="Arial" w:cs="Arial"/>
          <w:bCs/>
          <w:sz w:val="22"/>
          <w:szCs w:val="22"/>
        </w:rPr>
        <w:t>2</w:t>
      </w:r>
      <w:r w:rsidR="00DD467D">
        <w:rPr>
          <w:rFonts w:ascii="Arial" w:hAnsi="Arial" w:cs="Arial"/>
          <w:bCs/>
          <w:sz w:val="22"/>
          <w:szCs w:val="22"/>
        </w:rPr>
        <w:t>3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, </w:t>
      </w:r>
      <w:r w:rsidR="006A128A" w:rsidRPr="006A128A">
        <w:rPr>
          <w:rFonts w:ascii="Arial" w:hAnsi="Arial" w:cs="Arial"/>
          <w:bCs/>
          <w:sz w:val="22"/>
          <w:szCs w:val="22"/>
        </w:rPr>
        <w:t xml:space="preserve">Tue &amp; </w:t>
      </w:r>
      <w:proofErr w:type="spellStart"/>
      <w:r w:rsidR="006A128A" w:rsidRPr="006A128A">
        <w:rPr>
          <w:rFonts w:ascii="Arial" w:hAnsi="Arial" w:cs="Arial"/>
          <w:bCs/>
          <w:sz w:val="22"/>
          <w:szCs w:val="22"/>
        </w:rPr>
        <w:t>Thur</w:t>
      </w:r>
      <w:proofErr w:type="spellEnd"/>
      <w:r w:rsidR="006A128A" w:rsidRPr="006A128A">
        <w:rPr>
          <w:rFonts w:ascii="Arial" w:hAnsi="Arial" w:cs="Arial"/>
          <w:bCs/>
          <w:sz w:val="22"/>
          <w:szCs w:val="22"/>
        </w:rPr>
        <w:t>, 12:30-1:45 PM, CAS B25B</w:t>
      </w:r>
    </w:p>
    <w:p w14:paraId="788052B0" w14:textId="28B8B362" w:rsidR="007A4529" w:rsidRPr="003D4203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A128A"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Pr="006A128A">
        <w:rPr>
          <w:rFonts w:ascii="Arial" w:hAnsi="Arial" w:cs="Arial"/>
          <w:b/>
          <w:bCs/>
          <w:sz w:val="22"/>
          <w:szCs w:val="22"/>
        </w:rPr>
        <w:tab/>
      </w:r>
      <w:r w:rsidR="0085094B">
        <w:rPr>
          <w:rFonts w:ascii="Arial" w:hAnsi="Arial" w:cs="Arial"/>
          <w:bCs/>
          <w:sz w:val="22"/>
          <w:szCs w:val="22"/>
        </w:rPr>
        <w:t>TBD</w:t>
      </w:r>
    </w:p>
    <w:p w14:paraId="6DF12A96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None</w:t>
      </w:r>
      <w:r w:rsidRPr="003D4203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017A8A61" w:rsidR="007A4529" w:rsidRPr="003D4203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Website:       </w:t>
      </w:r>
      <w:hyperlink r:id="rId6" w:history="1">
        <w:r w:rsidR="00AE0AC3" w:rsidRPr="003D4203">
          <w:rPr>
            <w:rStyle w:val="Hyperlink"/>
            <w:rFonts w:ascii="Arial" w:hAnsi="Arial" w:cs="Arial"/>
            <w:bCs/>
            <w:sz w:val="22"/>
            <w:szCs w:val="22"/>
          </w:rPr>
          <w:t>https://github.com/Mark-Kramer/BU-MA665-MA666</w:t>
        </w:r>
      </w:hyperlink>
      <w:r w:rsidR="00AE0AC3" w:rsidRPr="003D4203">
        <w:rPr>
          <w:rFonts w:ascii="Arial" w:hAnsi="Arial" w:cs="Arial"/>
          <w:bCs/>
          <w:sz w:val="22"/>
          <w:szCs w:val="22"/>
        </w:rPr>
        <w:tab/>
      </w:r>
      <w:r w:rsidR="00B27855" w:rsidRPr="003D4203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3D4203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Pr="003D4203">
        <w:rPr>
          <w:rFonts w:ascii="Arial" w:hAnsi="Arial" w:cs="Arial"/>
          <w:b/>
          <w:bCs/>
          <w:sz w:val="22"/>
          <w:szCs w:val="22"/>
        </w:rPr>
        <w:tab/>
      </w:r>
      <w:r w:rsidRPr="003D4203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Pr="003D4203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546BB087" w14:textId="4E973DC9" w:rsidR="00926919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goals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goal </w:t>
      </w:r>
      <w:r w:rsidRPr="003D4203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3D4203">
        <w:rPr>
          <w:rFonts w:ascii="Arial" w:hAnsi="Arial" w:cs="Arial"/>
          <w:bCs/>
          <w:sz w:val="22"/>
          <w:szCs w:val="22"/>
        </w:rPr>
        <w:t>is further study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="00F864A1" w:rsidRPr="003D4203">
        <w:rPr>
          <w:rFonts w:ascii="Arial" w:hAnsi="Arial" w:cs="Arial"/>
          <w:bCs/>
          <w:sz w:val="22"/>
          <w:szCs w:val="22"/>
        </w:rPr>
        <w:t xml:space="preserve">of </w:t>
      </w:r>
      <w:r w:rsidR="00B60B9B" w:rsidRPr="003D4203">
        <w:rPr>
          <w:rFonts w:ascii="Arial" w:hAnsi="Arial" w:cs="Arial"/>
          <w:bCs/>
          <w:sz w:val="22"/>
          <w:szCs w:val="22"/>
        </w:rPr>
        <w:t>topic</w:t>
      </w:r>
      <w:r w:rsidR="00B27855" w:rsidRPr="003D4203">
        <w:rPr>
          <w:rFonts w:ascii="Arial" w:hAnsi="Arial" w:cs="Arial"/>
          <w:bCs/>
          <w:sz w:val="22"/>
          <w:szCs w:val="22"/>
        </w:rPr>
        <w:t>s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</w:t>
      </w:r>
      <w:r w:rsidRPr="003D4203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3D4203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We will continue to focus on </w:t>
      </w:r>
      <w:r w:rsidRPr="003D4203">
        <w:rPr>
          <w:rFonts w:ascii="Arial" w:hAnsi="Arial" w:cs="Arial"/>
          <w:bCs/>
          <w:sz w:val="22"/>
          <w:szCs w:val="22"/>
        </w:rPr>
        <w:t>three</w:t>
      </w:r>
      <w:r w:rsidR="00B60B9B" w:rsidRPr="003D4203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3D4203">
        <w:rPr>
          <w:rFonts w:ascii="Arial" w:hAnsi="Arial" w:cs="Arial"/>
          <w:bCs/>
          <w:sz w:val="22"/>
          <w:szCs w:val="22"/>
        </w:rPr>
        <w:t>: (1)</w:t>
      </w:r>
      <w:r w:rsidRPr="003D4203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3D4203">
        <w:rPr>
          <w:rFonts w:ascii="Arial" w:hAnsi="Arial" w:cs="Arial"/>
          <w:bCs/>
          <w:sz w:val="22"/>
          <w:szCs w:val="22"/>
        </w:rPr>
        <w:t>) modeling. You</w:t>
      </w:r>
      <w:r w:rsidR="00B27855" w:rsidRPr="003D4203">
        <w:rPr>
          <w:rFonts w:ascii="Arial" w:hAnsi="Arial" w:cs="Arial"/>
          <w:bCs/>
          <w:sz w:val="22"/>
          <w:szCs w:val="22"/>
        </w:rPr>
        <w:t xml:space="preserve"> are encouraged to continue working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collaboratively with your peers</w:t>
      </w:r>
      <w:r w:rsidRPr="003D4203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Pr="003D4203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671C2A" w14:textId="4DBC50E2" w:rsidR="00B60B9B" w:rsidRPr="00A606B8" w:rsidRDefault="00926919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Course requirements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 xml:space="preserve">The main requirement in this course is </w:t>
      </w:r>
      <w:r w:rsidRPr="003D4203">
        <w:rPr>
          <w:rFonts w:ascii="Arial" w:hAnsi="Arial" w:cs="Arial"/>
          <w:bCs/>
          <w:sz w:val="22"/>
          <w:szCs w:val="22"/>
          <w:u w:val="single"/>
        </w:rPr>
        <w:t>effort</w:t>
      </w:r>
      <w:r w:rsidRPr="003D4203">
        <w:rPr>
          <w:rFonts w:ascii="Arial" w:hAnsi="Arial" w:cs="Arial"/>
          <w:bCs/>
          <w:sz w:val="22"/>
          <w:szCs w:val="22"/>
        </w:rPr>
        <w:t xml:space="preserve">. I expect your full effort during our course meetings, and outside of the course, to meet the course objectives. </w:t>
      </w:r>
      <w:r w:rsidR="003D4203" w:rsidRPr="003D4203">
        <w:rPr>
          <w:rFonts w:ascii="Arial" w:hAnsi="Arial" w:cs="Arial"/>
          <w:bCs/>
          <w:sz w:val="22"/>
          <w:szCs w:val="22"/>
        </w:rPr>
        <w:t>As part of this course, you may work together in teams, but must submit your own solutions to all assignments.</w:t>
      </w:r>
    </w:p>
    <w:p w14:paraId="0F1E1650" w14:textId="77777777" w:rsidR="00B27855" w:rsidRPr="003D4203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299A56DD" w14:textId="308FD043" w:rsidR="00B27855" w:rsidRPr="003D4203" w:rsidRDefault="00B27855" w:rsidP="00DC02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Grades</w:t>
      </w:r>
      <w:r w:rsidR="00A606B8">
        <w:rPr>
          <w:rFonts w:ascii="Arial" w:hAnsi="Arial" w:cs="Arial"/>
          <w:b/>
          <w:bCs/>
          <w:sz w:val="22"/>
          <w:szCs w:val="22"/>
        </w:rPr>
        <w:t xml:space="preserve">: </w:t>
      </w:r>
      <w:r w:rsidRPr="003D4203">
        <w:rPr>
          <w:rFonts w:ascii="Arial" w:hAnsi="Arial" w:cs="Arial"/>
          <w:bCs/>
          <w:sz w:val="22"/>
          <w:szCs w:val="22"/>
        </w:rPr>
        <w:t>To earn an A, complete all</w:t>
      </w:r>
      <w:r w:rsidR="003343EA" w:rsidRPr="003D4203">
        <w:rPr>
          <w:rFonts w:ascii="Arial" w:hAnsi="Arial" w:cs="Arial"/>
          <w:bCs/>
          <w:sz w:val="22"/>
          <w:szCs w:val="22"/>
        </w:rPr>
        <w:t xml:space="preserve"> assignments</w:t>
      </w:r>
      <w:r w:rsidR="00973B8B">
        <w:rPr>
          <w:rFonts w:ascii="Arial" w:hAnsi="Arial" w:cs="Arial"/>
          <w:bCs/>
          <w:sz w:val="22"/>
          <w:szCs w:val="22"/>
        </w:rPr>
        <w:t>, participate in class discussions</w:t>
      </w:r>
      <w:r w:rsidR="003343EA" w:rsidRPr="003D4203">
        <w:rPr>
          <w:rFonts w:ascii="Arial" w:hAnsi="Arial" w:cs="Arial"/>
          <w:bCs/>
          <w:sz w:val="22"/>
          <w:szCs w:val="22"/>
        </w:rPr>
        <w:t>.</w:t>
      </w:r>
      <w:r w:rsidR="003D4203" w:rsidRPr="003D4203">
        <w:rPr>
          <w:rFonts w:ascii="Arial" w:hAnsi="Arial" w:cs="Arial"/>
          <w:bCs/>
          <w:sz w:val="22"/>
          <w:szCs w:val="22"/>
        </w:rPr>
        <w:t xml:space="preserve"> Effort towards understanding and solving each problem is more important than reporting a correct solution.</w:t>
      </w:r>
    </w:p>
    <w:p w14:paraId="1DFDC0BF" w14:textId="77777777" w:rsidR="006A128A" w:rsidRPr="003D4203" w:rsidRDefault="006A128A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9912064" w14:textId="379F2983" w:rsidR="005A465F" w:rsidRDefault="00B27855" w:rsidP="006A12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3D4203">
        <w:rPr>
          <w:rFonts w:ascii="Arial" w:hAnsi="Arial" w:cs="Arial"/>
          <w:b/>
          <w:bCs/>
          <w:sz w:val="22"/>
          <w:szCs w:val="22"/>
        </w:rPr>
        <w:t>Schedule</w:t>
      </w:r>
    </w:p>
    <w:p w14:paraId="5D7906E9" w14:textId="77777777" w:rsidR="006A128A" w:rsidRPr="0043201E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3201E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43201E">
        <w:rPr>
          <w:rFonts w:ascii="Arial" w:hAnsi="Arial" w:cs="Arial"/>
          <w:b/>
          <w:bCs/>
          <w:sz w:val="22"/>
          <w:szCs w:val="22"/>
        </w:rPr>
        <w:tab/>
      </w:r>
      <w:r w:rsidRPr="0043201E">
        <w:rPr>
          <w:rFonts w:ascii="Arial" w:hAnsi="Arial" w:cs="Arial"/>
          <w:b/>
          <w:bCs/>
          <w:sz w:val="22"/>
          <w:szCs w:val="22"/>
        </w:rPr>
        <w:tab/>
        <w:t>Coherence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070B091E" w14:textId="1E78DEEE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26,</w:t>
      </w:r>
      <w:r w:rsidR="00DD467D">
        <w:rPr>
          <w:rFonts w:ascii="Arial" w:hAnsi="Arial" w:cs="Arial"/>
          <w:bCs/>
          <w:sz w:val="22"/>
          <w:szCs w:val="22"/>
        </w:rPr>
        <w:t>31</w:t>
      </w:r>
      <w:r w:rsidR="00D65C22">
        <w:rPr>
          <w:rFonts w:ascii="Arial" w:hAnsi="Arial" w:cs="Arial"/>
          <w:bCs/>
          <w:sz w:val="22"/>
          <w:szCs w:val="22"/>
        </w:rPr>
        <w:t>,</w:t>
      </w:r>
      <w:r w:rsidR="004F1CC9">
        <w:rPr>
          <w:rFonts w:ascii="Arial" w:hAnsi="Arial" w:cs="Arial"/>
          <w:bCs/>
          <w:sz w:val="22"/>
          <w:szCs w:val="22"/>
        </w:rPr>
        <w:t xml:space="preserve"> Nov 2</w:t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6969A9" w14:textId="41D71650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 xml:space="preserve">Topic 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Spike-field coherence</w:t>
      </w:r>
      <w:r w:rsidR="00873FC7">
        <w:rPr>
          <w:rFonts w:ascii="Arial" w:hAnsi="Arial" w:cs="Arial"/>
          <w:b/>
          <w:bCs/>
          <w:sz w:val="22"/>
          <w:szCs w:val="22"/>
        </w:rPr>
        <w:t xml:space="preserve"> </w:t>
      </w:r>
      <w:r w:rsidR="00873FC7" w:rsidRPr="005151C5">
        <w:rPr>
          <w:rFonts w:ascii="Arial" w:hAnsi="Arial" w:cs="Arial"/>
          <w:bCs/>
          <w:color w:val="FF0000"/>
          <w:sz w:val="22"/>
          <w:szCs w:val="22"/>
        </w:rPr>
        <w:t>(watch online lectures)</w:t>
      </w:r>
    </w:p>
    <w:p w14:paraId="60076736" w14:textId="4FEB14A5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D65C22">
        <w:rPr>
          <w:rFonts w:ascii="Arial" w:hAnsi="Arial" w:cs="Arial"/>
          <w:bCs/>
          <w:sz w:val="22"/>
          <w:szCs w:val="22"/>
        </w:rPr>
        <w:t>7</w:t>
      </w:r>
      <w:r w:rsidR="00795422">
        <w:rPr>
          <w:rFonts w:ascii="Arial" w:hAnsi="Arial" w:cs="Arial"/>
          <w:bCs/>
          <w:sz w:val="22"/>
          <w:szCs w:val="22"/>
        </w:rPr>
        <w:t>,9,1</w:t>
      </w:r>
      <w:r w:rsidR="00D65C22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795422">
        <w:rPr>
          <w:rFonts w:ascii="Arial" w:hAnsi="Arial" w:cs="Arial"/>
          <w:bCs/>
          <w:sz w:val="22"/>
          <w:szCs w:val="22"/>
        </w:rPr>
        <w:t xml:space="preserve">Lecture, </w:t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  <w:r w:rsidRPr="0042287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0F7543" w14:textId="0C285BCC" w:rsidR="006A128A" w:rsidRPr="00422879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422879">
        <w:rPr>
          <w:rFonts w:ascii="Arial" w:hAnsi="Arial" w:cs="Arial"/>
          <w:b/>
          <w:bCs/>
          <w:sz w:val="22"/>
          <w:szCs w:val="22"/>
        </w:rPr>
        <w:t>Topic 9</w:t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 w:rsidRPr="00422879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Cross-frequency coupling</w:t>
      </w:r>
    </w:p>
    <w:p w14:paraId="47123B5E" w14:textId="60F36336" w:rsid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</w:t>
      </w:r>
      <w:r w:rsidR="00E82AC1">
        <w:rPr>
          <w:rFonts w:ascii="Arial" w:hAnsi="Arial" w:cs="Arial"/>
          <w:bCs/>
          <w:sz w:val="22"/>
          <w:szCs w:val="22"/>
        </w:rPr>
        <w:t>16,</w:t>
      </w:r>
      <w:r w:rsidR="00D65C22">
        <w:rPr>
          <w:rFonts w:ascii="Arial" w:hAnsi="Arial" w:cs="Arial"/>
          <w:bCs/>
          <w:sz w:val="22"/>
          <w:szCs w:val="22"/>
        </w:rPr>
        <w:t>21,28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500F92DF" w14:textId="27E96D98" w:rsidR="006A128A" w:rsidRPr="00D65C22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0</w:t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</w: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ab/>
        <w:t>Rhythm models</w:t>
      </w:r>
      <w:r w:rsidR="00422FBD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OR Neural networks</w:t>
      </w:r>
    </w:p>
    <w:p w14:paraId="22C72AFB" w14:textId="3A779DB9" w:rsidR="006A128A" w:rsidRPr="006A128A" w:rsidRDefault="006A128A" w:rsidP="006A128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Nov 30, Dec </w:t>
      </w:r>
      <w:r w:rsidR="00D65C22">
        <w:rPr>
          <w:rFonts w:ascii="Arial" w:hAnsi="Arial" w:cs="Arial"/>
          <w:bCs/>
          <w:sz w:val="22"/>
          <w:szCs w:val="22"/>
        </w:rPr>
        <w:t>7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p w14:paraId="4DC8A35E" w14:textId="3AEED970" w:rsidR="006A128A" w:rsidRPr="004624D0" w:rsidRDefault="006A128A" w:rsidP="006A128A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Topic 1</w:t>
      </w:r>
      <w:r w:rsidR="00A926AA" w:rsidRPr="00D65C22">
        <w:rPr>
          <w:rFonts w:ascii="Arial" w:hAnsi="Arial" w:cs="Arial"/>
          <w:b/>
          <w:bCs/>
          <w:color w:val="000000" w:themeColor="text1"/>
          <w:sz w:val="22"/>
          <w:szCs w:val="22"/>
        </w:rPr>
        <w:t>1</w:t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 w:rsidRPr="004624D0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A quick introduction to regression</w:t>
      </w:r>
    </w:p>
    <w:p w14:paraId="16BD85DE" w14:textId="019D797B" w:rsidR="004F3C38" w:rsidRPr="00A606B8" w:rsidRDefault="006A128A" w:rsidP="00A606B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</w:t>
      </w:r>
      <w:r w:rsidR="00D65C22">
        <w:rPr>
          <w:rFonts w:ascii="Arial" w:hAnsi="Arial" w:cs="Arial"/>
          <w:bCs/>
          <w:sz w:val="22"/>
          <w:szCs w:val="22"/>
        </w:rPr>
        <w:t>12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D65C22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Class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Discussion &amp; Challenges</w:t>
      </w:r>
    </w:p>
    <w:sectPr w:rsidR="004F3C38" w:rsidRPr="00A606B8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C79"/>
    <w:multiLevelType w:val="hybridMultilevel"/>
    <w:tmpl w:val="EAB6067E"/>
    <w:lvl w:ilvl="0" w:tplc="B476C2C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61704"/>
    <w:multiLevelType w:val="hybridMultilevel"/>
    <w:tmpl w:val="28CA2186"/>
    <w:lvl w:ilvl="0" w:tplc="08C81DD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107458">
    <w:abstractNumId w:val="4"/>
  </w:num>
  <w:num w:numId="2" w16cid:durableId="1518423563">
    <w:abstractNumId w:val="5"/>
  </w:num>
  <w:num w:numId="3" w16cid:durableId="285700109">
    <w:abstractNumId w:val="0"/>
  </w:num>
  <w:num w:numId="4" w16cid:durableId="302783674">
    <w:abstractNumId w:val="1"/>
  </w:num>
  <w:num w:numId="5" w16cid:durableId="23791852">
    <w:abstractNumId w:val="7"/>
  </w:num>
  <w:num w:numId="6" w16cid:durableId="517088228">
    <w:abstractNumId w:val="3"/>
  </w:num>
  <w:num w:numId="7" w16cid:durableId="82730419">
    <w:abstractNumId w:val="2"/>
  </w:num>
  <w:num w:numId="8" w16cid:durableId="538661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1147E"/>
    <w:rsid w:val="00023275"/>
    <w:rsid w:val="00031013"/>
    <w:rsid w:val="000328D8"/>
    <w:rsid w:val="0004226A"/>
    <w:rsid w:val="00044904"/>
    <w:rsid w:val="00044CCF"/>
    <w:rsid w:val="0005716C"/>
    <w:rsid w:val="00073BF2"/>
    <w:rsid w:val="00073E45"/>
    <w:rsid w:val="00075EFE"/>
    <w:rsid w:val="0008224C"/>
    <w:rsid w:val="000925D8"/>
    <w:rsid w:val="000977DE"/>
    <w:rsid w:val="000A3E19"/>
    <w:rsid w:val="000B3E0C"/>
    <w:rsid w:val="000C35E8"/>
    <w:rsid w:val="000D4F05"/>
    <w:rsid w:val="000E28C2"/>
    <w:rsid w:val="000E5BCA"/>
    <w:rsid w:val="000F1DDC"/>
    <w:rsid w:val="000F4DDD"/>
    <w:rsid w:val="0011775A"/>
    <w:rsid w:val="00122F67"/>
    <w:rsid w:val="0012460B"/>
    <w:rsid w:val="00126731"/>
    <w:rsid w:val="00144167"/>
    <w:rsid w:val="00144261"/>
    <w:rsid w:val="00150F5E"/>
    <w:rsid w:val="00166FE9"/>
    <w:rsid w:val="00176CA2"/>
    <w:rsid w:val="001845D6"/>
    <w:rsid w:val="00191ACC"/>
    <w:rsid w:val="001A17B8"/>
    <w:rsid w:val="001A1CCF"/>
    <w:rsid w:val="001A7CB9"/>
    <w:rsid w:val="001B063E"/>
    <w:rsid w:val="001B14B8"/>
    <w:rsid w:val="001B23DB"/>
    <w:rsid w:val="001D545A"/>
    <w:rsid w:val="001D7DD0"/>
    <w:rsid w:val="001E5E4A"/>
    <w:rsid w:val="00203516"/>
    <w:rsid w:val="0020521A"/>
    <w:rsid w:val="00223CAE"/>
    <w:rsid w:val="00225373"/>
    <w:rsid w:val="002340BA"/>
    <w:rsid w:val="0024399D"/>
    <w:rsid w:val="00246260"/>
    <w:rsid w:val="00254C37"/>
    <w:rsid w:val="00261A24"/>
    <w:rsid w:val="00297286"/>
    <w:rsid w:val="002A5D21"/>
    <w:rsid w:val="002D1259"/>
    <w:rsid w:val="00301D6B"/>
    <w:rsid w:val="00304615"/>
    <w:rsid w:val="00315045"/>
    <w:rsid w:val="00315FDC"/>
    <w:rsid w:val="0032109E"/>
    <w:rsid w:val="00325F0F"/>
    <w:rsid w:val="003327DF"/>
    <w:rsid w:val="003343EA"/>
    <w:rsid w:val="003404C3"/>
    <w:rsid w:val="00343E43"/>
    <w:rsid w:val="003842F1"/>
    <w:rsid w:val="00390D2C"/>
    <w:rsid w:val="003919D3"/>
    <w:rsid w:val="00395CA5"/>
    <w:rsid w:val="00396B8D"/>
    <w:rsid w:val="003A58ED"/>
    <w:rsid w:val="003A5A4A"/>
    <w:rsid w:val="003B0199"/>
    <w:rsid w:val="003B28E7"/>
    <w:rsid w:val="003B3C0F"/>
    <w:rsid w:val="003B584E"/>
    <w:rsid w:val="003B6B74"/>
    <w:rsid w:val="003D4203"/>
    <w:rsid w:val="003F23FE"/>
    <w:rsid w:val="003F79C5"/>
    <w:rsid w:val="004007F3"/>
    <w:rsid w:val="004074E1"/>
    <w:rsid w:val="00410D6A"/>
    <w:rsid w:val="00422879"/>
    <w:rsid w:val="00422FBD"/>
    <w:rsid w:val="0043201E"/>
    <w:rsid w:val="004379DD"/>
    <w:rsid w:val="00454257"/>
    <w:rsid w:val="00454FAB"/>
    <w:rsid w:val="004624D0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1CC9"/>
    <w:rsid w:val="004F3C38"/>
    <w:rsid w:val="004F44F6"/>
    <w:rsid w:val="005151C5"/>
    <w:rsid w:val="0051577A"/>
    <w:rsid w:val="005157AA"/>
    <w:rsid w:val="00525CA6"/>
    <w:rsid w:val="00527235"/>
    <w:rsid w:val="005363F0"/>
    <w:rsid w:val="005411D9"/>
    <w:rsid w:val="00550D7B"/>
    <w:rsid w:val="005523F1"/>
    <w:rsid w:val="00555A9A"/>
    <w:rsid w:val="0055601C"/>
    <w:rsid w:val="0056449B"/>
    <w:rsid w:val="005833C2"/>
    <w:rsid w:val="005852B3"/>
    <w:rsid w:val="00591588"/>
    <w:rsid w:val="005A465F"/>
    <w:rsid w:val="005A6A66"/>
    <w:rsid w:val="005B5368"/>
    <w:rsid w:val="005C4B73"/>
    <w:rsid w:val="005C55B1"/>
    <w:rsid w:val="005D2120"/>
    <w:rsid w:val="005D4220"/>
    <w:rsid w:val="005D5D3F"/>
    <w:rsid w:val="005D7039"/>
    <w:rsid w:val="005E14BF"/>
    <w:rsid w:val="005E2525"/>
    <w:rsid w:val="005F6266"/>
    <w:rsid w:val="00607207"/>
    <w:rsid w:val="00610C1E"/>
    <w:rsid w:val="00620677"/>
    <w:rsid w:val="00637635"/>
    <w:rsid w:val="00641528"/>
    <w:rsid w:val="0064398B"/>
    <w:rsid w:val="00643FAE"/>
    <w:rsid w:val="006477D8"/>
    <w:rsid w:val="00653B19"/>
    <w:rsid w:val="006646C5"/>
    <w:rsid w:val="00674B01"/>
    <w:rsid w:val="00677C2E"/>
    <w:rsid w:val="00693F70"/>
    <w:rsid w:val="006A128A"/>
    <w:rsid w:val="006B4505"/>
    <w:rsid w:val="006C3D81"/>
    <w:rsid w:val="006C7DE2"/>
    <w:rsid w:val="006E37A4"/>
    <w:rsid w:val="006F03A1"/>
    <w:rsid w:val="00704455"/>
    <w:rsid w:val="00705B6A"/>
    <w:rsid w:val="00710271"/>
    <w:rsid w:val="00715964"/>
    <w:rsid w:val="00716658"/>
    <w:rsid w:val="0073709F"/>
    <w:rsid w:val="007534B6"/>
    <w:rsid w:val="00786D55"/>
    <w:rsid w:val="00795422"/>
    <w:rsid w:val="007A3322"/>
    <w:rsid w:val="007A4529"/>
    <w:rsid w:val="007B33DC"/>
    <w:rsid w:val="007B657C"/>
    <w:rsid w:val="007F0F5D"/>
    <w:rsid w:val="007F679C"/>
    <w:rsid w:val="00804E47"/>
    <w:rsid w:val="00823934"/>
    <w:rsid w:val="00835687"/>
    <w:rsid w:val="0085094B"/>
    <w:rsid w:val="008704DD"/>
    <w:rsid w:val="00873FC7"/>
    <w:rsid w:val="00882C74"/>
    <w:rsid w:val="008862AF"/>
    <w:rsid w:val="00897169"/>
    <w:rsid w:val="008A0B70"/>
    <w:rsid w:val="008D3A58"/>
    <w:rsid w:val="008D62E0"/>
    <w:rsid w:val="008E6BCD"/>
    <w:rsid w:val="008F39D5"/>
    <w:rsid w:val="009064C7"/>
    <w:rsid w:val="00910FB8"/>
    <w:rsid w:val="0091177F"/>
    <w:rsid w:val="00912308"/>
    <w:rsid w:val="00922CC7"/>
    <w:rsid w:val="00926919"/>
    <w:rsid w:val="00941EE0"/>
    <w:rsid w:val="00945527"/>
    <w:rsid w:val="00965420"/>
    <w:rsid w:val="00973B8B"/>
    <w:rsid w:val="009802B9"/>
    <w:rsid w:val="009833AE"/>
    <w:rsid w:val="00993DB5"/>
    <w:rsid w:val="009A064B"/>
    <w:rsid w:val="009A5D40"/>
    <w:rsid w:val="009B007E"/>
    <w:rsid w:val="009C2D40"/>
    <w:rsid w:val="009C52D1"/>
    <w:rsid w:val="009E728E"/>
    <w:rsid w:val="009F13F8"/>
    <w:rsid w:val="009F5696"/>
    <w:rsid w:val="00A31AE6"/>
    <w:rsid w:val="00A37FCE"/>
    <w:rsid w:val="00A57A9A"/>
    <w:rsid w:val="00A606B8"/>
    <w:rsid w:val="00A65812"/>
    <w:rsid w:val="00A715A0"/>
    <w:rsid w:val="00A74440"/>
    <w:rsid w:val="00A77834"/>
    <w:rsid w:val="00A926AA"/>
    <w:rsid w:val="00AA1A07"/>
    <w:rsid w:val="00AB0556"/>
    <w:rsid w:val="00AB05DF"/>
    <w:rsid w:val="00AB1C82"/>
    <w:rsid w:val="00AC1FC9"/>
    <w:rsid w:val="00AD3E73"/>
    <w:rsid w:val="00AD6592"/>
    <w:rsid w:val="00AE0AC3"/>
    <w:rsid w:val="00AF13D1"/>
    <w:rsid w:val="00AF6562"/>
    <w:rsid w:val="00B106E9"/>
    <w:rsid w:val="00B10D46"/>
    <w:rsid w:val="00B27855"/>
    <w:rsid w:val="00B34314"/>
    <w:rsid w:val="00B46E55"/>
    <w:rsid w:val="00B52599"/>
    <w:rsid w:val="00B60B9B"/>
    <w:rsid w:val="00B672B1"/>
    <w:rsid w:val="00B73F15"/>
    <w:rsid w:val="00B91CF7"/>
    <w:rsid w:val="00BA1F98"/>
    <w:rsid w:val="00BA6576"/>
    <w:rsid w:val="00BB055B"/>
    <w:rsid w:val="00BB16E3"/>
    <w:rsid w:val="00BB261A"/>
    <w:rsid w:val="00BB6475"/>
    <w:rsid w:val="00BC1FB3"/>
    <w:rsid w:val="00BE0B98"/>
    <w:rsid w:val="00BF2058"/>
    <w:rsid w:val="00BF3638"/>
    <w:rsid w:val="00C04DA8"/>
    <w:rsid w:val="00C0690F"/>
    <w:rsid w:val="00C06CB4"/>
    <w:rsid w:val="00C07741"/>
    <w:rsid w:val="00C12772"/>
    <w:rsid w:val="00C13CC3"/>
    <w:rsid w:val="00C23653"/>
    <w:rsid w:val="00C27F4B"/>
    <w:rsid w:val="00C34744"/>
    <w:rsid w:val="00C51050"/>
    <w:rsid w:val="00C515CD"/>
    <w:rsid w:val="00C56A37"/>
    <w:rsid w:val="00C62EC0"/>
    <w:rsid w:val="00C6799F"/>
    <w:rsid w:val="00CA548D"/>
    <w:rsid w:val="00CE73D5"/>
    <w:rsid w:val="00CF3920"/>
    <w:rsid w:val="00D02608"/>
    <w:rsid w:val="00D11E1A"/>
    <w:rsid w:val="00D153B2"/>
    <w:rsid w:val="00D3063D"/>
    <w:rsid w:val="00D34E92"/>
    <w:rsid w:val="00D4219B"/>
    <w:rsid w:val="00D5196E"/>
    <w:rsid w:val="00D57575"/>
    <w:rsid w:val="00D62501"/>
    <w:rsid w:val="00D65C22"/>
    <w:rsid w:val="00D6669E"/>
    <w:rsid w:val="00D7719F"/>
    <w:rsid w:val="00D83F27"/>
    <w:rsid w:val="00DA3D5B"/>
    <w:rsid w:val="00DA4A3C"/>
    <w:rsid w:val="00DA4AB3"/>
    <w:rsid w:val="00DC02A8"/>
    <w:rsid w:val="00DC048A"/>
    <w:rsid w:val="00DC664E"/>
    <w:rsid w:val="00DD467D"/>
    <w:rsid w:val="00DD7EBB"/>
    <w:rsid w:val="00DF5D39"/>
    <w:rsid w:val="00DF6CDF"/>
    <w:rsid w:val="00E00782"/>
    <w:rsid w:val="00E0164E"/>
    <w:rsid w:val="00E15490"/>
    <w:rsid w:val="00E154FF"/>
    <w:rsid w:val="00E17083"/>
    <w:rsid w:val="00E23F6F"/>
    <w:rsid w:val="00E36A04"/>
    <w:rsid w:val="00E372D2"/>
    <w:rsid w:val="00E61741"/>
    <w:rsid w:val="00E71AE6"/>
    <w:rsid w:val="00E7750D"/>
    <w:rsid w:val="00E82AC1"/>
    <w:rsid w:val="00EB1A2B"/>
    <w:rsid w:val="00EB4345"/>
    <w:rsid w:val="00EC11B8"/>
    <w:rsid w:val="00EC21DA"/>
    <w:rsid w:val="00EE50C7"/>
    <w:rsid w:val="00F07168"/>
    <w:rsid w:val="00F0768A"/>
    <w:rsid w:val="00F07FE8"/>
    <w:rsid w:val="00F23829"/>
    <w:rsid w:val="00F32365"/>
    <w:rsid w:val="00F4495E"/>
    <w:rsid w:val="00F44EC8"/>
    <w:rsid w:val="00F6664F"/>
    <w:rsid w:val="00F71385"/>
    <w:rsid w:val="00F864A1"/>
    <w:rsid w:val="00FA51B1"/>
    <w:rsid w:val="00FC047B"/>
    <w:rsid w:val="00FC28DC"/>
    <w:rsid w:val="00FC5074"/>
    <w:rsid w:val="00FE483C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7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75A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11775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B43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434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43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43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434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5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" TargetMode="External"/><Relationship Id="rId5" Type="http://schemas.openxmlformats.org/officeDocument/2006/relationships/hyperlink" Target="https://github.com/Mark-Kramer/BU-MA665-MA6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616</Words>
  <Characters>3513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Kramer, Mark</cp:lastModifiedBy>
  <cp:revision>52</cp:revision>
  <cp:lastPrinted>2020-08-03T17:14:00Z</cp:lastPrinted>
  <dcterms:created xsi:type="dcterms:W3CDTF">2020-08-03T17:14:00Z</dcterms:created>
  <dcterms:modified xsi:type="dcterms:W3CDTF">2023-09-05T15:46:00Z</dcterms:modified>
</cp:coreProperties>
</file>